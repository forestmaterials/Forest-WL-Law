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34536" w14:textId="6AD4173F" w:rsidR="007023DE" w:rsidRDefault="007023DE" w:rsidP="007023DE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SPOT </w:t>
      </w:r>
      <w:proofErr w:type="spellStart"/>
      <w:r>
        <w:rPr>
          <w:lang w:val="en-US"/>
        </w:rPr>
        <w:t>Magazar</w:t>
      </w:r>
      <w:proofErr w:type="spellEnd"/>
    </w:p>
    <w:p w14:paraId="71CA4577" w14:textId="1B3D87DF" w:rsidR="00607669" w:rsidRDefault="007023DE" w:rsidP="006B4C3D">
      <w:pPr>
        <w:jc w:val="right"/>
        <w:rPr>
          <w:lang w:val="en-US"/>
        </w:rPr>
      </w:pPr>
      <w:r>
        <w:rPr>
          <w:lang w:val="en-US"/>
        </w:rPr>
        <w:t xml:space="preserve">August 24, 2020 at </w:t>
      </w:r>
      <w:r w:rsidR="00F263DF">
        <w:rPr>
          <w:lang w:val="en-US"/>
        </w:rPr>
        <w:t>4</w:t>
      </w:r>
      <w:r>
        <w:rPr>
          <w:lang w:val="en-US"/>
        </w:rPr>
        <w:t xml:space="preserve"> </w:t>
      </w:r>
      <w:r w:rsidR="00F263DF">
        <w:rPr>
          <w:lang w:val="en-US"/>
        </w:rPr>
        <w:t>p</w:t>
      </w:r>
      <w:r>
        <w:rPr>
          <w:lang w:val="en-US"/>
        </w:rPr>
        <w:t xml:space="preserve">m </w:t>
      </w:r>
    </w:p>
    <w:p w14:paraId="44173007" w14:textId="6D73330E" w:rsidR="00913D11" w:rsidRDefault="00F263DF" w:rsidP="007023DE">
      <w:pPr>
        <w:rPr>
          <w:lang w:val="en-US"/>
        </w:rPr>
      </w:pPr>
      <w:proofErr w:type="spellStart"/>
      <w:r>
        <w:rPr>
          <w:lang w:val="en-US"/>
        </w:rPr>
        <w:t>Andipatti</w:t>
      </w:r>
      <w:proofErr w:type="spellEnd"/>
      <w:r>
        <w:rPr>
          <w:lang w:val="en-US"/>
        </w:rPr>
        <w:t xml:space="preserve"> section </w:t>
      </w:r>
      <w:r w:rsidR="00913D11">
        <w:rPr>
          <w:lang w:val="en-US"/>
        </w:rPr>
        <w:t>Forest</w:t>
      </w:r>
      <w:r>
        <w:rPr>
          <w:lang w:val="en-US"/>
        </w:rPr>
        <w:t xml:space="preserve">er of </w:t>
      </w:r>
      <w:proofErr w:type="spellStart"/>
      <w:r>
        <w:rPr>
          <w:lang w:val="en-US"/>
        </w:rPr>
        <w:t>Sholavanthan</w:t>
      </w:r>
      <w:proofErr w:type="spellEnd"/>
      <w:r>
        <w:rPr>
          <w:lang w:val="en-US"/>
        </w:rPr>
        <w:t xml:space="preserve"> range </w:t>
      </w:r>
      <w:r w:rsidR="00913D11">
        <w:rPr>
          <w:lang w:val="en-US"/>
        </w:rPr>
        <w:t xml:space="preserve">and their </w:t>
      </w:r>
      <w:r>
        <w:rPr>
          <w:lang w:val="en-US"/>
        </w:rPr>
        <w:t>subordinates</w:t>
      </w:r>
      <w:r w:rsidR="00913D11">
        <w:rPr>
          <w:lang w:val="en-US"/>
        </w:rPr>
        <w:t xml:space="preserve"> inspected the “Shree </w:t>
      </w:r>
      <w:proofErr w:type="spellStart"/>
      <w:r w:rsidR="00913D11">
        <w:rPr>
          <w:lang w:val="en-US"/>
        </w:rPr>
        <w:t>Muniyandi</w:t>
      </w:r>
      <w:proofErr w:type="spellEnd"/>
      <w:r w:rsidR="00913D11">
        <w:rPr>
          <w:lang w:val="en-US"/>
        </w:rPr>
        <w:t xml:space="preserve"> Sawmill” located in </w:t>
      </w:r>
      <w:proofErr w:type="spellStart"/>
      <w:r w:rsidR="00913D11">
        <w:rPr>
          <w:lang w:val="en-US"/>
        </w:rPr>
        <w:t>Alanganallur</w:t>
      </w:r>
      <w:proofErr w:type="spellEnd"/>
      <w:r w:rsidR="00913D11">
        <w:rPr>
          <w:lang w:val="en-US"/>
        </w:rPr>
        <w:t xml:space="preserve"> of </w:t>
      </w:r>
      <w:proofErr w:type="spellStart"/>
      <w:r w:rsidR="00913D11">
        <w:rPr>
          <w:lang w:val="en-US"/>
        </w:rPr>
        <w:t>Vadipatty</w:t>
      </w:r>
      <w:proofErr w:type="spellEnd"/>
      <w:r w:rsidR="00913D11">
        <w:rPr>
          <w:lang w:val="en-US"/>
        </w:rPr>
        <w:t xml:space="preserve"> </w:t>
      </w:r>
      <w:r w:rsidR="00D94B65">
        <w:t>taluk</w:t>
      </w:r>
      <w:r w:rsidR="006B4C3D">
        <w:rPr>
          <w:lang w:val="en-US"/>
        </w:rPr>
        <w:t xml:space="preserve">, </w:t>
      </w:r>
      <w:r w:rsidR="00913D11">
        <w:rPr>
          <w:lang w:val="en-US"/>
        </w:rPr>
        <w:t xml:space="preserve">Madurai </w:t>
      </w:r>
      <w:r w:rsidR="006B4C3D">
        <w:rPr>
          <w:lang w:val="en-US"/>
        </w:rPr>
        <w:t>D</w:t>
      </w:r>
      <w:r w:rsidR="00913D11">
        <w:rPr>
          <w:lang w:val="en-US"/>
        </w:rPr>
        <w:t xml:space="preserve">istrict </w:t>
      </w:r>
      <w:r w:rsidR="0038672F">
        <w:rPr>
          <w:lang w:val="en-US"/>
        </w:rPr>
        <w:t>from</w:t>
      </w:r>
      <w:r>
        <w:rPr>
          <w:lang w:val="en-US"/>
        </w:rPr>
        <w:t xml:space="preserve"> </w:t>
      </w:r>
      <w:r w:rsidR="00913D11">
        <w:rPr>
          <w:lang w:val="en-US"/>
        </w:rPr>
        <w:t>at 11 am</w:t>
      </w:r>
      <w:r w:rsidR="0038672F">
        <w:rPr>
          <w:lang w:val="en-US"/>
        </w:rPr>
        <w:t xml:space="preserve"> to</w:t>
      </w:r>
      <w:r>
        <w:rPr>
          <w:lang w:val="en-US"/>
        </w:rPr>
        <w:t xml:space="preserve"> 4 pm, </w:t>
      </w:r>
      <w:r w:rsidR="00913D11">
        <w:rPr>
          <w:lang w:val="en-US"/>
        </w:rPr>
        <w:t xml:space="preserve">on August 24, </w:t>
      </w:r>
      <w:r>
        <w:rPr>
          <w:lang w:val="en-US"/>
        </w:rPr>
        <w:t>2020.</w:t>
      </w:r>
      <w:r w:rsidR="00913D11">
        <w:rPr>
          <w:lang w:val="en-US"/>
        </w:rPr>
        <w:t xml:space="preserve"> The sawmill owner and two independent witness</w:t>
      </w:r>
      <w:r w:rsidR="006B4C3D">
        <w:rPr>
          <w:lang w:val="en-US"/>
        </w:rPr>
        <w:t>es</w:t>
      </w:r>
      <w:r w:rsidR="00913D11">
        <w:rPr>
          <w:lang w:val="en-US"/>
        </w:rPr>
        <w:t xml:space="preserve"> </w:t>
      </w:r>
      <w:r w:rsidR="0038672F">
        <w:rPr>
          <w:lang w:val="en-US"/>
        </w:rPr>
        <w:t>we</w:t>
      </w:r>
      <w:r w:rsidR="00913D11">
        <w:rPr>
          <w:lang w:val="en-US"/>
        </w:rPr>
        <w:t>re present during this full course of inspection.</w:t>
      </w:r>
    </w:p>
    <w:p w14:paraId="1DB04390" w14:textId="5B2412E7" w:rsidR="00913D11" w:rsidRDefault="00913D11" w:rsidP="007023DE">
      <w:pPr>
        <w:rPr>
          <w:lang w:val="en-US"/>
        </w:rPr>
      </w:pPr>
      <w:r>
        <w:rPr>
          <w:lang w:val="en-US"/>
        </w:rPr>
        <w:t>The forest official identified more than 0.5</w:t>
      </w:r>
      <w:r w:rsidR="009A3460">
        <w:rPr>
          <w:lang w:val="en-US"/>
        </w:rPr>
        <w:t xml:space="preserve"> </w:t>
      </w:r>
      <w:r>
        <w:rPr>
          <w:lang w:val="en-US"/>
        </w:rPr>
        <w:t>Cubic meter of illegal possession</w:t>
      </w:r>
      <w:r w:rsidR="0038672F">
        <w:rPr>
          <w:lang w:val="en-US"/>
        </w:rPr>
        <w:t xml:space="preserve"> of</w:t>
      </w:r>
      <w:r>
        <w:rPr>
          <w:lang w:val="en-US"/>
        </w:rPr>
        <w:t xml:space="preserve"> teak logs without hammer axe, valid transit permit, the accounts of receipt and disposal of logs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Form </w:t>
      </w:r>
      <w:r w:rsidR="006B4C3D">
        <w:rPr>
          <w:lang w:val="en-US"/>
        </w:rPr>
        <w:t xml:space="preserve">III &amp; </w:t>
      </w:r>
      <w:r>
        <w:rPr>
          <w:lang w:val="en-US"/>
        </w:rPr>
        <w:t xml:space="preserve">IV) not maintained according to </w:t>
      </w:r>
      <w:r w:rsidR="00D2025D" w:rsidRPr="00D2025D">
        <w:rPr>
          <w:lang w:val="en-US"/>
        </w:rPr>
        <w:t>TN Regulation of Wood Based Industry Rules 2010 Sec. 7 &amp; 8</w:t>
      </w:r>
      <w:r>
        <w:rPr>
          <w:lang w:val="en-US"/>
        </w:rPr>
        <w:t xml:space="preserve">. </w:t>
      </w:r>
      <w:r w:rsidR="006B4C3D">
        <w:rPr>
          <w:lang w:val="en-US"/>
        </w:rPr>
        <w:t xml:space="preserve">Forest </w:t>
      </w:r>
      <w:r w:rsidR="00D94B65">
        <w:t xml:space="preserve">officials </w:t>
      </w:r>
      <w:r w:rsidR="006B4C3D">
        <w:rPr>
          <w:lang w:val="en-US"/>
        </w:rPr>
        <w:t>seized t</w:t>
      </w:r>
      <w:r>
        <w:rPr>
          <w:lang w:val="en-US"/>
        </w:rPr>
        <w:t xml:space="preserve">hese </w:t>
      </w:r>
      <w:r w:rsidR="006B4C3D">
        <w:rPr>
          <w:lang w:val="en-US"/>
        </w:rPr>
        <w:t xml:space="preserve">illegal possession of scheduled timber logs </w:t>
      </w:r>
      <w:r w:rsidR="00F263DF">
        <w:rPr>
          <w:lang w:val="en-US"/>
        </w:rPr>
        <w:t>and prepared the list of seizure</w:t>
      </w:r>
      <w:r w:rsidR="00D94B65">
        <w:rPr>
          <w:lang w:val="en-US"/>
        </w:rPr>
        <w:t>s</w:t>
      </w:r>
      <w:r w:rsidR="00F263DF">
        <w:rPr>
          <w:lang w:val="en-US"/>
        </w:rPr>
        <w:t>.</w:t>
      </w:r>
      <w:r w:rsidR="006B4C3D">
        <w:rPr>
          <w:lang w:val="en-US"/>
        </w:rPr>
        <w:t xml:space="preserve"> </w:t>
      </w:r>
      <w:r w:rsidR="00F263DF">
        <w:rPr>
          <w:lang w:val="en-US"/>
        </w:rPr>
        <w:t>H</w:t>
      </w:r>
      <w:r w:rsidR="006B4C3D">
        <w:rPr>
          <w:lang w:val="en-US"/>
        </w:rPr>
        <w:t xml:space="preserve">anded over the duplicate </w:t>
      </w:r>
      <w:r w:rsidR="00F263DF">
        <w:rPr>
          <w:lang w:val="en-US"/>
        </w:rPr>
        <w:t xml:space="preserve">copy </w:t>
      </w:r>
      <w:r w:rsidR="006B4C3D">
        <w:rPr>
          <w:lang w:val="en-US"/>
        </w:rPr>
        <w:t>list of property</w:t>
      </w:r>
      <w:r w:rsidR="00F263DF">
        <w:rPr>
          <w:lang w:val="en-US"/>
        </w:rPr>
        <w:t xml:space="preserve"> </w:t>
      </w:r>
      <w:r w:rsidR="006B4C3D">
        <w:rPr>
          <w:lang w:val="en-US"/>
        </w:rPr>
        <w:t xml:space="preserve">to </w:t>
      </w:r>
      <w:r w:rsidR="00D94B65">
        <w:rPr>
          <w:lang w:val="en-US"/>
        </w:rPr>
        <w:t xml:space="preserve">the </w:t>
      </w:r>
      <w:r w:rsidR="006B4C3D">
        <w:rPr>
          <w:lang w:val="en-US"/>
        </w:rPr>
        <w:t>sawmill owner and received the acknowledgement in the original list of propert</w:t>
      </w:r>
      <w:r w:rsidR="00D94B65">
        <w:rPr>
          <w:lang w:val="en-US"/>
        </w:rPr>
        <w:t>ies</w:t>
      </w:r>
      <w:r w:rsidR="006B4C3D">
        <w:rPr>
          <w:lang w:val="en-US"/>
        </w:rPr>
        <w:t xml:space="preserve"> statement.</w:t>
      </w:r>
    </w:p>
    <w:p w14:paraId="3458D467" w14:textId="6747406B" w:rsidR="006B4C3D" w:rsidRDefault="006B4C3D" w:rsidP="007023DE">
      <w:pPr>
        <w:rPr>
          <w:lang w:val="en-US"/>
        </w:rPr>
      </w:pPr>
      <w:bookmarkStart w:id="0" w:name="_Hlk49683255"/>
      <w:r>
        <w:rPr>
          <w:lang w:val="en-US"/>
        </w:rPr>
        <w:t xml:space="preserve">The forest officials have taken the </w:t>
      </w:r>
      <w:r w:rsidR="00607669">
        <w:rPr>
          <w:lang w:val="en-US"/>
        </w:rPr>
        <w:t xml:space="preserve">seized materials </w:t>
      </w:r>
      <w:r>
        <w:rPr>
          <w:lang w:val="en-US"/>
        </w:rPr>
        <w:t>to produce</w:t>
      </w:r>
      <w:r w:rsidR="00607669">
        <w:rPr>
          <w:lang w:val="en-US"/>
        </w:rPr>
        <w:t xml:space="preserve"> </w:t>
      </w:r>
      <w:r>
        <w:rPr>
          <w:lang w:val="en-US"/>
        </w:rPr>
        <w:t xml:space="preserve">before </w:t>
      </w:r>
      <w:r w:rsidR="00607669">
        <w:rPr>
          <w:lang w:val="en-US"/>
        </w:rPr>
        <w:t xml:space="preserve">the authorized officer (DFO/DCF) as per Sec. 41(3)(a), 49A, 49G(a) of TNF Act 1882. </w:t>
      </w:r>
    </w:p>
    <w:bookmarkEnd w:id="0"/>
    <w:p w14:paraId="578A96B0" w14:textId="1E8C0C15" w:rsidR="00607669" w:rsidRDefault="00607669" w:rsidP="007023DE">
      <w:pPr>
        <w:rPr>
          <w:lang w:val="en-US"/>
        </w:rPr>
      </w:pPr>
      <w:r>
        <w:rPr>
          <w:lang w:val="en-US"/>
        </w:rPr>
        <w:t>Except these seized materials</w:t>
      </w:r>
      <w:r w:rsidR="006B4C3D">
        <w:rPr>
          <w:lang w:val="en-US"/>
        </w:rPr>
        <w:t>,</w:t>
      </w:r>
      <w:r>
        <w:rPr>
          <w:lang w:val="en-US"/>
        </w:rPr>
        <w:t xml:space="preserve"> no other materials </w:t>
      </w:r>
      <w:r w:rsidR="006B4C3D">
        <w:rPr>
          <w:lang w:val="en-US"/>
        </w:rPr>
        <w:t>have</w:t>
      </w:r>
      <w:r>
        <w:rPr>
          <w:lang w:val="en-US"/>
        </w:rPr>
        <w:t xml:space="preserve"> not been taken or seized by the forest officials </w:t>
      </w:r>
      <w:r w:rsidR="00F263DF">
        <w:rPr>
          <w:lang w:val="en-US"/>
        </w:rPr>
        <w:t>from the</w:t>
      </w:r>
      <w:r>
        <w:rPr>
          <w:lang w:val="en-US"/>
        </w:rPr>
        <w:t xml:space="preserve"> sawmill. </w:t>
      </w:r>
      <w:r w:rsidR="006B4C3D">
        <w:rPr>
          <w:lang w:val="en-US"/>
        </w:rPr>
        <w:t>During this inspectio</w:t>
      </w:r>
      <w:r w:rsidR="00F263DF">
        <w:rPr>
          <w:lang w:val="en-US"/>
        </w:rPr>
        <w:t>n</w:t>
      </w:r>
      <w:r w:rsidR="006B4C3D">
        <w:rPr>
          <w:lang w:val="en-US"/>
        </w:rPr>
        <w:t xml:space="preserve">, the sawmill owner and staff have not </w:t>
      </w:r>
      <w:r>
        <w:rPr>
          <w:lang w:val="en-US"/>
        </w:rPr>
        <w:t>harass</w:t>
      </w:r>
      <w:r w:rsidR="006B4C3D">
        <w:rPr>
          <w:lang w:val="en-US"/>
        </w:rPr>
        <w:t>ed</w:t>
      </w:r>
      <w:r>
        <w:rPr>
          <w:lang w:val="en-US"/>
        </w:rPr>
        <w:t xml:space="preserve"> and no damage or loss to the sawmill.</w:t>
      </w:r>
    </w:p>
    <w:p w14:paraId="1D11E811" w14:textId="0C40188B" w:rsidR="00607669" w:rsidRDefault="00607669" w:rsidP="00607669">
      <w:pPr>
        <w:rPr>
          <w:lang w:val="en-US"/>
        </w:rPr>
      </w:pPr>
      <w:r w:rsidRPr="008B1899">
        <w:rPr>
          <w:lang w:val="en-US"/>
        </w:rPr>
        <w:t xml:space="preserve">This </w:t>
      </w:r>
      <w:r>
        <w:rPr>
          <w:lang w:val="en-US"/>
        </w:rPr>
        <w:t xml:space="preserve">spot </w:t>
      </w:r>
      <w:proofErr w:type="spellStart"/>
      <w:r>
        <w:rPr>
          <w:lang w:val="en-US"/>
        </w:rPr>
        <w:t>magazar</w:t>
      </w:r>
      <w:proofErr w:type="spellEnd"/>
      <w:r w:rsidRPr="008B1899">
        <w:rPr>
          <w:lang w:val="en-US"/>
        </w:rPr>
        <w:t xml:space="preserve"> is recorded </w:t>
      </w:r>
      <w:r w:rsidR="00FD7301">
        <w:rPr>
          <w:lang w:val="en-US"/>
        </w:rPr>
        <w:t>before me</w:t>
      </w:r>
      <w:r w:rsidRPr="008B1899">
        <w:rPr>
          <w:lang w:val="en-US"/>
        </w:rPr>
        <w:t>, it was read to me, I heard it clearly</w:t>
      </w:r>
      <w:r>
        <w:rPr>
          <w:lang w:val="en-US"/>
        </w:rPr>
        <w:t>/</w:t>
      </w:r>
      <w:r w:rsidRPr="008B1899">
        <w:rPr>
          <w:lang w:val="en-US"/>
        </w:rPr>
        <w:t xml:space="preserve"> (Or I read it)</w:t>
      </w:r>
      <w:ins w:id="1" w:author="Desktop" w:date="2020-08-15T20:24:00Z">
        <w:r w:rsidRPr="008B1899">
          <w:rPr>
            <w:lang w:val="en-US"/>
          </w:rPr>
          <w:t xml:space="preserve"> </w:t>
        </w:r>
      </w:ins>
      <w:r w:rsidRPr="008B1899">
        <w:rPr>
          <w:lang w:val="en-US"/>
        </w:rPr>
        <w:t>and it is true.</w:t>
      </w:r>
    </w:p>
    <w:p w14:paraId="74915F27" w14:textId="77777777" w:rsidR="00FD7301" w:rsidRDefault="00607669" w:rsidP="006B4C3D">
      <w:pPr>
        <w:ind w:left="5760"/>
        <w:rPr>
          <w:lang w:val="en-US"/>
        </w:rPr>
      </w:pPr>
      <w:r>
        <w:rPr>
          <w:lang w:val="en-US"/>
        </w:rPr>
        <w:t>Sd.___________________________</w:t>
      </w:r>
      <w:r w:rsidR="00FD7301">
        <w:rPr>
          <w:lang w:val="en-US"/>
        </w:rPr>
        <w:t xml:space="preserve"> </w:t>
      </w:r>
    </w:p>
    <w:p w14:paraId="53008494" w14:textId="76CB58B4" w:rsidR="00607669" w:rsidRDefault="00FD7301" w:rsidP="006B4C3D">
      <w:pPr>
        <w:ind w:left="5760"/>
        <w:rPr>
          <w:lang w:val="en-US"/>
        </w:rPr>
      </w:pPr>
      <w:r>
        <w:rPr>
          <w:lang w:val="en-US"/>
        </w:rPr>
        <w:t xml:space="preserve">Shree </w:t>
      </w:r>
      <w:proofErr w:type="spellStart"/>
      <w:r>
        <w:rPr>
          <w:lang w:val="en-US"/>
        </w:rPr>
        <w:t>Muniyandi</w:t>
      </w:r>
      <w:proofErr w:type="spellEnd"/>
      <w:r>
        <w:rPr>
          <w:lang w:val="en-US"/>
        </w:rPr>
        <w:t xml:space="preserve"> Sawmill Owner</w:t>
      </w:r>
    </w:p>
    <w:p w14:paraId="7AF4C0E8" w14:textId="7CA44FB5" w:rsidR="00607669" w:rsidRDefault="00607669" w:rsidP="00607669">
      <w:pPr>
        <w:rPr>
          <w:lang w:val="en-US"/>
        </w:rPr>
      </w:pPr>
      <w:r>
        <w:rPr>
          <w:lang w:val="en-US"/>
        </w:rPr>
        <w:t>This list prepared by 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C18E1">
        <w:rPr>
          <w:lang w:val="en-US"/>
        </w:rPr>
        <w:t>B</w:t>
      </w:r>
      <w:r>
        <w:rPr>
          <w:lang w:val="en-US"/>
        </w:rPr>
        <w:t xml:space="preserve">efore me </w:t>
      </w:r>
    </w:p>
    <w:p w14:paraId="1A997799" w14:textId="77777777" w:rsidR="00607669" w:rsidRDefault="00607669" w:rsidP="00607669">
      <w:pPr>
        <w:rPr>
          <w:lang w:val="en-US"/>
        </w:rPr>
      </w:pPr>
      <w:r>
        <w:rPr>
          <w:lang w:val="en-US"/>
        </w:rPr>
        <w:t xml:space="preserve">Sd.__________________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Sd._____________________</w:t>
      </w:r>
    </w:p>
    <w:p w14:paraId="0C8DF10B" w14:textId="2B52C171" w:rsidR="00607669" w:rsidRDefault="00607669" w:rsidP="00607669">
      <w:pPr>
        <w:rPr>
          <w:lang w:val="en-US"/>
        </w:rPr>
      </w:pPr>
      <w:r>
        <w:rPr>
          <w:lang w:val="en-US"/>
        </w:rPr>
        <w:t xml:space="preserve">Forester, </w:t>
      </w:r>
      <w:proofErr w:type="spellStart"/>
      <w:r>
        <w:rPr>
          <w:lang w:val="en-US"/>
        </w:rPr>
        <w:t>Andipattai</w:t>
      </w:r>
      <w:proofErr w:type="spellEnd"/>
      <w:r>
        <w:rPr>
          <w:lang w:val="en-US"/>
        </w:rPr>
        <w:t xml:space="preserve"> Section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C18E1" w:rsidRPr="00BC18E1">
        <w:rPr>
          <w:sz w:val="18"/>
          <w:szCs w:val="18"/>
          <w:lang w:val="en-US"/>
        </w:rPr>
        <w:t>VAO/FRO/Any Govt official/Panchayat president(</w:t>
      </w:r>
      <w:r w:rsidR="00BC18E1" w:rsidRPr="00BC18E1">
        <w:rPr>
          <w:b/>
          <w:bCs/>
          <w:sz w:val="18"/>
          <w:szCs w:val="18"/>
          <w:u w:val="single"/>
          <w:lang w:val="en-US"/>
        </w:rPr>
        <w:t>optional</w:t>
      </w:r>
      <w:r w:rsidR="00BC18E1" w:rsidRPr="00BC18E1">
        <w:rPr>
          <w:sz w:val="18"/>
          <w:szCs w:val="18"/>
          <w:lang w:val="en-US"/>
        </w:rPr>
        <w:t>)</w:t>
      </w:r>
    </w:p>
    <w:p w14:paraId="3C64D8E9" w14:textId="77777777" w:rsidR="00607669" w:rsidRDefault="00607669" w:rsidP="00607669">
      <w:pPr>
        <w:rPr>
          <w:lang w:val="en-US"/>
        </w:rPr>
      </w:pPr>
      <w:r>
        <w:rPr>
          <w:lang w:val="en-US"/>
        </w:rPr>
        <w:t>Other forest staff signature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Local Witness</w:t>
      </w:r>
    </w:p>
    <w:p w14:paraId="03E2390A" w14:textId="77777777" w:rsidR="00607669" w:rsidRDefault="00607669" w:rsidP="00607669">
      <w:pPr>
        <w:rPr>
          <w:lang w:val="en-US"/>
        </w:rPr>
      </w:pPr>
      <w:r>
        <w:rPr>
          <w:lang w:val="en-US"/>
        </w:rPr>
        <w:t>1. Sd._____________________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1. Sd._____________________</w:t>
      </w:r>
    </w:p>
    <w:p w14:paraId="18B2F8AC" w14:textId="77777777" w:rsidR="00607669" w:rsidRPr="008066ED" w:rsidRDefault="00607669" w:rsidP="00607669">
      <w:pPr>
        <w:rPr>
          <w:lang w:val="en-US"/>
        </w:rPr>
      </w:pPr>
      <w:r>
        <w:rPr>
          <w:lang w:val="en-US"/>
        </w:rPr>
        <w:t>2. Sd._____________________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2. Sd._____________________</w:t>
      </w:r>
    </w:p>
    <w:p w14:paraId="2F3CBB4D" w14:textId="786F0E75" w:rsidR="00607669" w:rsidRDefault="00607669" w:rsidP="007023DE">
      <w:pPr>
        <w:rPr>
          <w:lang w:val="en-US"/>
        </w:rPr>
      </w:pPr>
      <w:r>
        <w:rPr>
          <w:lang w:val="en-US"/>
        </w:rPr>
        <w:t xml:space="preserve"> </w:t>
      </w:r>
    </w:p>
    <w:p w14:paraId="7746C082" w14:textId="1351703A" w:rsidR="00866CD8" w:rsidRDefault="00866CD8">
      <w:pPr>
        <w:rPr>
          <w:lang w:val="en-US"/>
        </w:rPr>
      </w:pPr>
      <w:r>
        <w:rPr>
          <w:lang w:val="en-US"/>
        </w:rPr>
        <w:br w:type="page"/>
      </w:r>
    </w:p>
    <w:p w14:paraId="7CDB2870" w14:textId="31213DBA" w:rsidR="00866CD8" w:rsidRDefault="00866CD8" w:rsidP="00866CD8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Magazar</w:t>
      </w:r>
      <w:proofErr w:type="spellEnd"/>
    </w:p>
    <w:p w14:paraId="7EAB44E6" w14:textId="23EB44AA" w:rsidR="00866CD8" w:rsidRDefault="00866CD8" w:rsidP="00866CD8">
      <w:pPr>
        <w:jc w:val="right"/>
        <w:rPr>
          <w:lang w:val="en-US"/>
        </w:rPr>
      </w:pPr>
      <w:r>
        <w:rPr>
          <w:lang w:val="en-US"/>
        </w:rPr>
        <w:t>August 2</w:t>
      </w:r>
      <w:r w:rsidR="00147770">
        <w:rPr>
          <w:lang w:val="en-US"/>
        </w:rPr>
        <w:t>5</w:t>
      </w:r>
      <w:r>
        <w:rPr>
          <w:lang w:val="en-US"/>
        </w:rPr>
        <w:t xml:space="preserve">, 2020 at </w:t>
      </w:r>
      <w:r w:rsidR="00147770">
        <w:rPr>
          <w:lang w:val="en-US"/>
        </w:rPr>
        <w:t>2</w:t>
      </w:r>
      <w:r>
        <w:rPr>
          <w:lang w:val="en-US"/>
        </w:rPr>
        <w:t xml:space="preserve"> pm </w:t>
      </w:r>
    </w:p>
    <w:p w14:paraId="67A2E26A" w14:textId="0D73D540" w:rsidR="00147770" w:rsidRDefault="00147770" w:rsidP="00866CD8">
      <w:pPr>
        <w:rPr>
          <w:lang w:val="en-US"/>
        </w:rPr>
      </w:pPr>
      <w:r>
        <w:rPr>
          <w:lang w:val="en-US"/>
        </w:rPr>
        <w:t>On August 24</w:t>
      </w:r>
      <w:r w:rsidRPr="00147770">
        <w:rPr>
          <w:vertAlign w:val="superscript"/>
          <w:lang w:val="en-US"/>
        </w:rPr>
        <w:t>th</w:t>
      </w:r>
      <w:r>
        <w:rPr>
          <w:lang w:val="en-US"/>
        </w:rPr>
        <w:t xml:space="preserve"> 2020 at 11 PM, a </w:t>
      </w:r>
      <w:r w:rsidR="00242E33">
        <w:rPr>
          <w:lang w:val="en-US"/>
        </w:rPr>
        <w:t xml:space="preserve">TN 57 AE 8234, </w:t>
      </w:r>
      <w:proofErr w:type="spellStart"/>
      <w:r w:rsidR="00242E33">
        <w:rPr>
          <w:lang w:val="en-US"/>
        </w:rPr>
        <w:t>Mahendra</w:t>
      </w:r>
      <w:proofErr w:type="spellEnd"/>
      <w:r w:rsidR="00242E33">
        <w:rPr>
          <w:lang w:val="en-US"/>
        </w:rPr>
        <w:t xml:space="preserve"> van</w:t>
      </w:r>
      <w:r>
        <w:rPr>
          <w:lang w:val="en-US"/>
        </w:rPr>
        <w:t xml:space="preserve"> loaded with Teak logs stopped and inspected </w:t>
      </w:r>
      <w:r w:rsidR="00242E33">
        <w:rPr>
          <w:lang w:val="en-US"/>
        </w:rPr>
        <w:t>the</w:t>
      </w:r>
      <w:r w:rsidR="00F766C4">
        <w:rPr>
          <w:lang w:val="en-US"/>
        </w:rPr>
        <w:t xml:space="preserve"> transit permit </w:t>
      </w:r>
      <w:r>
        <w:rPr>
          <w:lang w:val="en-US"/>
        </w:rPr>
        <w:t xml:space="preserve">near </w:t>
      </w:r>
      <w:proofErr w:type="spellStart"/>
      <w:r>
        <w:rPr>
          <w:lang w:val="en-US"/>
        </w:rPr>
        <w:t>kozhinji</w:t>
      </w:r>
      <w:proofErr w:type="spellEnd"/>
      <w:r>
        <w:rPr>
          <w:lang w:val="en-US"/>
        </w:rPr>
        <w:t xml:space="preserve"> patty of </w:t>
      </w:r>
      <w:proofErr w:type="spellStart"/>
      <w:r>
        <w:rPr>
          <w:lang w:val="en-US"/>
        </w:rPr>
        <w:t>Vadipatty</w:t>
      </w:r>
      <w:proofErr w:type="spellEnd"/>
      <w:r>
        <w:rPr>
          <w:lang w:val="en-US"/>
        </w:rPr>
        <w:t xml:space="preserve"> taluk, Madurai District, GPS reading ______________  by </w:t>
      </w:r>
      <w:proofErr w:type="spellStart"/>
      <w:r>
        <w:rPr>
          <w:lang w:val="en-US"/>
        </w:rPr>
        <w:t>Andipatti</w:t>
      </w:r>
      <w:proofErr w:type="spellEnd"/>
      <w:r>
        <w:rPr>
          <w:lang w:val="en-US"/>
        </w:rPr>
        <w:t xml:space="preserve"> section Forester of </w:t>
      </w:r>
      <w:proofErr w:type="spellStart"/>
      <w:r>
        <w:rPr>
          <w:lang w:val="en-US"/>
        </w:rPr>
        <w:t>Sholavanthan</w:t>
      </w:r>
      <w:proofErr w:type="spellEnd"/>
      <w:r>
        <w:rPr>
          <w:lang w:val="en-US"/>
        </w:rPr>
        <w:t xml:space="preserve"> range and their subordinates during their on-road raid. The vehicle didn’t </w:t>
      </w:r>
      <w:r w:rsidR="00F766C4">
        <w:rPr>
          <w:lang w:val="en-US"/>
        </w:rPr>
        <w:t>carry</w:t>
      </w:r>
      <w:r>
        <w:rPr>
          <w:lang w:val="en-US"/>
        </w:rPr>
        <w:t xml:space="preserve"> </w:t>
      </w:r>
      <w:r w:rsidR="006E1C4E">
        <w:rPr>
          <w:lang w:val="en-US"/>
        </w:rPr>
        <w:t xml:space="preserve">a </w:t>
      </w:r>
      <w:r>
        <w:rPr>
          <w:lang w:val="en-US"/>
        </w:rPr>
        <w:t>valid permit</w:t>
      </w:r>
      <w:r w:rsidR="00D2025D">
        <w:rPr>
          <w:lang w:val="en-US"/>
        </w:rPr>
        <w:t xml:space="preserve"> </w:t>
      </w:r>
      <w:r w:rsidR="00D2025D" w:rsidRPr="00D2025D">
        <w:rPr>
          <w:lang w:val="en-US"/>
        </w:rPr>
        <w:t>at the time of transit</w:t>
      </w:r>
      <w:r>
        <w:rPr>
          <w:lang w:val="en-US"/>
        </w:rPr>
        <w:t xml:space="preserve">. </w:t>
      </w:r>
      <w:r w:rsidR="00F766C4">
        <w:rPr>
          <w:lang w:val="en-US"/>
        </w:rPr>
        <w:t>Further</w:t>
      </w:r>
      <w:r w:rsidR="00653717">
        <w:rPr>
          <w:lang w:val="en-US"/>
        </w:rPr>
        <w:t>,</w:t>
      </w:r>
      <w:r w:rsidR="00F766C4">
        <w:rPr>
          <w:lang w:val="en-US"/>
        </w:rPr>
        <w:t xml:space="preserve"> forest official</w:t>
      </w:r>
      <w:r w:rsidR="006E1C4E">
        <w:rPr>
          <w:lang w:val="en-US"/>
        </w:rPr>
        <w:t>s</w:t>
      </w:r>
      <w:r w:rsidR="00F766C4">
        <w:rPr>
          <w:lang w:val="en-US"/>
        </w:rPr>
        <w:t xml:space="preserve"> checked the vehicle and </w:t>
      </w:r>
      <w:r w:rsidR="00973135" w:rsidRPr="00973135">
        <w:rPr>
          <w:lang w:val="en-US"/>
        </w:rPr>
        <w:t>on inquiry came to know</w:t>
      </w:r>
      <w:r w:rsidR="00973135">
        <w:rPr>
          <w:lang w:val="en-US"/>
        </w:rPr>
        <w:t xml:space="preserve"> </w:t>
      </w:r>
      <w:r w:rsidR="00F766C4">
        <w:rPr>
          <w:lang w:val="en-US"/>
        </w:rPr>
        <w:t xml:space="preserve">the illegally cut and transported from 1980 Teak plantation of </w:t>
      </w:r>
      <w:proofErr w:type="spellStart"/>
      <w:r w:rsidR="00F766C4">
        <w:rPr>
          <w:lang w:val="en-US"/>
        </w:rPr>
        <w:t>Sathaiyar</w:t>
      </w:r>
      <w:proofErr w:type="spellEnd"/>
      <w:r w:rsidR="00F766C4">
        <w:rPr>
          <w:lang w:val="en-US"/>
        </w:rPr>
        <w:t xml:space="preserve">, </w:t>
      </w:r>
      <w:proofErr w:type="spellStart"/>
      <w:r w:rsidR="00F766C4">
        <w:rPr>
          <w:lang w:val="en-US"/>
        </w:rPr>
        <w:t>Ramankondandan</w:t>
      </w:r>
      <w:proofErr w:type="spellEnd"/>
      <w:r w:rsidR="00F766C4">
        <w:rPr>
          <w:lang w:val="en-US"/>
        </w:rPr>
        <w:t xml:space="preserve"> patty </w:t>
      </w:r>
      <w:r w:rsidR="00242E33">
        <w:rPr>
          <w:lang w:val="en-US"/>
        </w:rPr>
        <w:t xml:space="preserve">in </w:t>
      </w:r>
      <w:proofErr w:type="spellStart"/>
      <w:r w:rsidR="00F766C4">
        <w:rPr>
          <w:lang w:val="en-US"/>
        </w:rPr>
        <w:t>Sholavanthan</w:t>
      </w:r>
      <w:proofErr w:type="spellEnd"/>
      <w:r w:rsidR="00F766C4">
        <w:rPr>
          <w:lang w:val="en-US"/>
        </w:rPr>
        <w:t xml:space="preserve"> Range.  </w:t>
      </w:r>
    </w:p>
    <w:p w14:paraId="0B9CEE4D" w14:textId="53D6DAB5" w:rsidR="00E0144B" w:rsidRDefault="00F766C4" w:rsidP="00E0144B">
      <w:pPr>
        <w:rPr>
          <w:lang w:val="en-US"/>
        </w:rPr>
      </w:pPr>
      <w:r>
        <w:rPr>
          <w:lang w:val="en-US"/>
        </w:rPr>
        <w:t xml:space="preserve">The </w:t>
      </w:r>
      <w:r w:rsidR="00DE5E5C">
        <w:rPr>
          <w:lang w:val="en-US"/>
        </w:rPr>
        <w:t>below sign</w:t>
      </w:r>
      <w:r w:rsidR="00D03325">
        <w:rPr>
          <w:lang w:val="en-US"/>
        </w:rPr>
        <w:t>ed</w:t>
      </w:r>
      <w:r w:rsidR="00DE5E5C">
        <w:rPr>
          <w:lang w:val="en-US"/>
        </w:rPr>
        <w:t xml:space="preserve"> </w:t>
      </w:r>
      <w:r>
        <w:rPr>
          <w:lang w:val="en-US"/>
        </w:rPr>
        <w:t xml:space="preserve">offenders illegally </w:t>
      </w:r>
      <w:r w:rsidR="0038672F">
        <w:rPr>
          <w:lang w:val="en-US"/>
        </w:rPr>
        <w:t>trespassed, cut</w:t>
      </w:r>
      <w:r>
        <w:rPr>
          <w:lang w:val="en-US"/>
        </w:rPr>
        <w:t xml:space="preserve"> and transported the Teak logs from RF Plantation is against the Forest law. Forest official seized the forest produce, </w:t>
      </w:r>
      <w:r w:rsidR="00242E33">
        <w:rPr>
          <w:lang w:val="en-US"/>
        </w:rPr>
        <w:t>Vehicle</w:t>
      </w:r>
      <w:r>
        <w:rPr>
          <w:lang w:val="en-US"/>
        </w:rPr>
        <w:t xml:space="preserve"> and cutting &amp; packing </w:t>
      </w:r>
      <w:r w:rsidR="00D3016F">
        <w:rPr>
          <w:lang w:val="en-US"/>
        </w:rPr>
        <w:t>materials</w:t>
      </w:r>
      <w:r>
        <w:rPr>
          <w:lang w:val="en-US"/>
        </w:rPr>
        <w:t xml:space="preserve"> at the spot and brought to </w:t>
      </w:r>
      <w:proofErr w:type="spellStart"/>
      <w:r w:rsidR="00F96148">
        <w:rPr>
          <w:lang w:val="en-US"/>
        </w:rPr>
        <w:t>S</w:t>
      </w:r>
      <w:r>
        <w:rPr>
          <w:lang w:val="en-US"/>
        </w:rPr>
        <w:t>holavanthan</w:t>
      </w:r>
      <w:proofErr w:type="spellEnd"/>
      <w:r>
        <w:rPr>
          <w:lang w:val="en-US"/>
        </w:rPr>
        <w:t xml:space="preserve"> range office. Forest </w:t>
      </w:r>
      <w:r w:rsidR="00653717">
        <w:rPr>
          <w:lang w:val="en-US"/>
        </w:rPr>
        <w:t>officials offloaded the logs,</w:t>
      </w:r>
      <w:r>
        <w:rPr>
          <w:lang w:val="en-US"/>
        </w:rPr>
        <w:t xml:space="preserve"> prepared </w:t>
      </w:r>
      <w:r w:rsidR="00D3016F">
        <w:rPr>
          <w:lang w:val="en-US"/>
        </w:rPr>
        <w:t xml:space="preserve">the </w:t>
      </w:r>
      <w:r>
        <w:rPr>
          <w:lang w:val="en-US"/>
        </w:rPr>
        <w:t xml:space="preserve">measurement list and hammer mark of </w:t>
      </w:r>
      <w:proofErr w:type="spellStart"/>
      <w:r>
        <w:rPr>
          <w:lang w:val="en-US"/>
        </w:rPr>
        <w:t>Andipatti</w:t>
      </w:r>
      <w:proofErr w:type="spellEnd"/>
      <w:r>
        <w:rPr>
          <w:lang w:val="en-US"/>
        </w:rPr>
        <w:t xml:space="preserve"> Section are affixed in the logs</w:t>
      </w:r>
      <w:r w:rsidR="00D3016F">
        <w:rPr>
          <w:lang w:val="en-US"/>
        </w:rPr>
        <w:t>,</w:t>
      </w:r>
      <w:r>
        <w:rPr>
          <w:lang w:val="en-US"/>
        </w:rPr>
        <w:t xml:space="preserve"> </w:t>
      </w:r>
      <w:r w:rsidR="00653717">
        <w:rPr>
          <w:lang w:val="en-US"/>
        </w:rPr>
        <w:t>prepared the l</w:t>
      </w:r>
      <w:r w:rsidR="00D3016F">
        <w:rPr>
          <w:lang w:val="en-US"/>
        </w:rPr>
        <w:t xml:space="preserve">ist of seizure and got the offenders signature with two independent local witnesses from </w:t>
      </w:r>
      <w:proofErr w:type="spellStart"/>
      <w:r w:rsidR="00D3016F">
        <w:rPr>
          <w:lang w:val="en-US"/>
        </w:rPr>
        <w:t>Andipatti</w:t>
      </w:r>
      <w:proofErr w:type="spellEnd"/>
      <w:r w:rsidR="00D3016F">
        <w:rPr>
          <w:lang w:val="en-US"/>
        </w:rPr>
        <w:t xml:space="preserve"> Village, recorded the confession statement from the accused. </w:t>
      </w:r>
    </w:p>
    <w:p w14:paraId="60A72D6A" w14:textId="168BECF1" w:rsidR="00CB4555" w:rsidRDefault="00CB4555" w:rsidP="00CB4555">
      <w:pPr>
        <w:rPr>
          <w:lang w:val="en-US"/>
        </w:rPr>
      </w:pPr>
      <w:r w:rsidRPr="008B1899">
        <w:rPr>
          <w:lang w:val="en-US"/>
        </w:rPr>
        <w:t xml:space="preserve">This </w:t>
      </w:r>
      <w:proofErr w:type="spellStart"/>
      <w:r>
        <w:rPr>
          <w:lang w:val="en-US"/>
        </w:rPr>
        <w:t>magazar</w:t>
      </w:r>
      <w:proofErr w:type="spellEnd"/>
      <w:r w:rsidRPr="008B1899">
        <w:rPr>
          <w:lang w:val="en-US"/>
        </w:rPr>
        <w:t xml:space="preserve"> recorded </w:t>
      </w:r>
      <w:r>
        <w:rPr>
          <w:lang w:val="en-US"/>
        </w:rPr>
        <w:t>before me</w:t>
      </w:r>
      <w:r w:rsidRPr="008B1899">
        <w:rPr>
          <w:lang w:val="en-US"/>
        </w:rPr>
        <w:t>, it was read to me, I heard it clearly</w:t>
      </w:r>
      <w:r>
        <w:rPr>
          <w:lang w:val="en-US"/>
        </w:rPr>
        <w:t>/</w:t>
      </w:r>
      <w:r w:rsidRPr="008B1899">
        <w:rPr>
          <w:lang w:val="en-US"/>
        </w:rPr>
        <w:t xml:space="preserve"> (Or I read it)</w:t>
      </w:r>
      <w:ins w:id="2" w:author="Desktop" w:date="2020-08-15T20:24:00Z">
        <w:r w:rsidRPr="008B1899">
          <w:rPr>
            <w:lang w:val="en-US"/>
          </w:rPr>
          <w:t xml:space="preserve"> </w:t>
        </w:r>
      </w:ins>
      <w:r w:rsidRPr="008B1899">
        <w:rPr>
          <w:lang w:val="en-US"/>
        </w:rPr>
        <w:t>and it is true.</w:t>
      </w:r>
    </w:p>
    <w:p w14:paraId="08862409" w14:textId="77777777" w:rsidR="00CB4555" w:rsidRDefault="00CB4555" w:rsidP="00CB4555">
      <w:pPr>
        <w:rPr>
          <w:lang w:val="en-US"/>
        </w:rPr>
      </w:pPr>
      <w:r>
        <w:rPr>
          <w:lang w:val="en-US"/>
        </w:rPr>
        <w:t>A1) Sd.___________________________</w:t>
      </w:r>
    </w:p>
    <w:p w14:paraId="1D212FA9" w14:textId="77777777" w:rsidR="00CB4555" w:rsidRDefault="00CB4555" w:rsidP="00CB4555">
      <w:pPr>
        <w:rPr>
          <w:lang w:val="en-US"/>
        </w:rPr>
      </w:pPr>
      <w:r>
        <w:rPr>
          <w:lang w:val="en-US"/>
        </w:rPr>
        <w:t>A2) Sd. ___________________________</w:t>
      </w:r>
    </w:p>
    <w:p w14:paraId="0C419616" w14:textId="5E7FDCBD" w:rsidR="00CB4555" w:rsidRDefault="00CB4555" w:rsidP="00CB4555">
      <w:pPr>
        <w:rPr>
          <w:lang w:val="en-US"/>
        </w:rPr>
      </w:pPr>
      <w:r>
        <w:rPr>
          <w:lang w:val="en-US"/>
        </w:rPr>
        <w:t>A3) Sd. ___________________________</w:t>
      </w:r>
    </w:p>
    <w:p w14:paraId="4B276FAE" w14:textId="77777777" w:rsidR="00CB4555" w:rsidRDefault="00CB4555" w:rsidP="00CB4555">
      <w:pPr>
        <w:rPr>
          <w:lang w:val="en-US"/>
        </w:rPr>
      </w:pPr>
      <w:r>
        <w:rPr>
          <w:lang w:val="en-US"/>
        </w:rPr>
        <w:t>This list prepared by 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Prepared before me </w:t>
      </w:r>
    </w:p>
    <w:p w14:paraId="42F44E10" w14:textId="77777777" w:rsidR="00CB4555" w:rsidRDefault="00CB4555" w:rsidP="00CB4555">
      <w:pPr>
        <w:rPr>
          <w:lang w:val="en-US"/>
        </w:rPr>
      </w:pPr>
      <w:r>
        <w:rPr>
          <w:lang w:val="en-US"/>
        </w:rPr>
        <w:t xml:space="preserve">Sd.__________________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Sd._____________________</w:t>
      </w:r>
    </w:p>
    <w:p w14:paraId="31638C36" w14:textId="77777777" w:rsidR="00CB4555" w:rsidRDefault="00CB4555" w:rsidP="00CB4555">
      <w:pPr>
        <w:rPr>
          <w:lang w:val="en-US"/>
        </w:rPr>
      </w:pPr>
      <w:r>
        <w:rPr>
          <w:lang w:val="en-US"/>
        </w:rPr>
        <w:t xml:space="preserve">Forester, </w:t>
      </w:r>
      <w:proofErr w:type="spellStart"/>
      <w:r>
        <w:rPr>
          <w:lang w:val="en-US"/>
        </w:rPr>
        <w:t>Andipattai</w:t>
      </w:r>
      <w:proofErr w:type="spellEnd"/>
      <w:r>
        <w:rPr>
          <w:lang w:val="en-US"/>
        </w:rPr>
        <w:t xml:space="preserve"> Section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FRO, </w:t>
      </w:r>
      <w:proofErr w:type="spellStart"/>
      <w:r>
        <w:rPr>
          <w:lang w:val="en-US"/>
        </w:rPr>
        <w:t>Solavanthan</w:t>
      </w:r>
      <w:proofErr w:type="spellEnd"/>
    </w:p>
    <w:p w14:paraId="5306C9A2" w14:textId="77777777" w:rsidR="00CB4555" w:rsidRDefault="00CB4555" w:rsidP="00CB4555">
      <w:pPr>
        <w:rPr>
          <w:lang w:val="en-US"/>
        </w:rPr>
      </w:pPr>
      <w:r>
        <w:rPr>
          <w:lang w:val="en-US"/>
        </w:rPr>
        <w:t>Other forest staff signature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Local Witness</w:t>
      </w:r>
    </w:p>
    <w:p w14:paraId="467239C5" w14:textId="77777777" w:rsidR="00CB4555" w:rsidRDefault="00CB4555" w:rsidP="00CB4555">
      <w:pPr>
        <w:rPr>
          <w:lang w:val="en-US"/>
        </w:rPr>
      </w:pPr>
      <w:r>
        <w:rPr>
          <w:lang w:val="en-US"/>
        </w:rPr>
        <w:t>1. Sd._____________________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1. Sd._____________________</w:t>
      </w:r>
    </w:p>
    <w:p w14:paraId="271F2651" w14:textId="77777777" w:rsidR="00CB4555" w:rsidRPr="008066ED" w:rsidRDefault="00CB4555" w:rsidP="00CB4555">
      <w:pPr>
        <w:rPr>
          <w:lang w:val="en-US"/>
        </w:rPr>
      </w:pPr>
      <w:r>
        <w:rPr>
          <w:lang w:val="en-US"/>
        </w:rPr>
        <w:t>2. Sd._____________________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2. Sd._____________________</w:t>
      </w:r>
    </w:p>
    <w:p w14:paraId="364B2BC6" w14:textId="6ADB8FA1" w:rsidR="002B2511" w:rsidRDefault="002B2511">
      <w:pPr>
        <w:rPr>
          <w:lang w:val="en-US"/>
        </w:rPr>
      </w:pPr>
      <w:r>
        <w:rPr>
          <w:lang w:val="en-US"/>
        </w:rPr>
        <w:br w:type="page"/>
      </w:r>
    </w:p>
    <w:p w14:paraId="27CADC89" w14:textId="77777777" w:rsidR="002B2511" w:rsidRDefault="002B2511" w:rsidP="002B2511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Magazar</w:t>
      </w:r>
      <w:proofErr w:type="spellEnd"/>
    </w:p>
    <w:p w14:paraId="2C7B40A6" w14:textId="77777777" w:rsidR="002B2511" w:rsidRDefault="002B2511" w:rsidP="002B2511">
      <w:pPr>
        <w:jc w:val="right"/>
        <w:rPr>
          <w:lang w:val="en-US"/>
        </w:rPr>
      </w:pPr>
      <w:r>
        <w:rPr>
          <w:lang w:val="en-US"/>
        </w:rPr>
        <w:t xml:space="preserve">August 25, 2020 at 2 pm </w:t>
      </w:r>
    </w:p>
    <w:p w14:paraId="0F6BE1B8" w14:textId="7D38540A" w:rsidR="002B2511" w:rsidRDefault="002B2511" w:rsidP="002B2511">
      <w:pPr>
        <w:rPr>
          <w:lang w:val="en-US"/>
        </w:rPr>
      </w:pPr>
      <w:r>
        <w:rPr>
          <w:lang w:val="en-US"/>
        </w:rPr>
        <w:t>On August 24</w:t>
      </w:r>
      <w:r w:rsidRPr="00147770">
        <w:rPr>
          <w:vertAlign w:val="superscript"/>
          <w:lang w:val="en-US"/>
        </w:rPr>
        <w:t>th</w:t>
      </w:r>
      <w:r>
        <w:rPr>
          <w:lang w:val="en-US"/>
        </w:rPr>
        <w:t xml:space="preserve"> 2020 at 11 AM, </w:t>
      </w:r>
      <w:r w:rsidR="000A0285">
        <w:rPr>
          <w:lang w:val="en-US"/>
        </w:rPr>
        <w:t xml:space="preserve">in </w:t>
      </w:r>
      <w:proofErr w:type="spellStart"/>
      <w:r w:rsidR="000A0285">
        <w:rPr>
          <w:lang w:val="en-US"/>
        </w:rPr>
        <w:t>Sirumalai</w:t>
      </w:r>
      <w:proofErr w:type="spellEnd"/>
      <w:r w:rsidR="000A0285">
        <w:rPr>
          <w:lang w:val="en-US"/>
        </w:rPr>
        <w:t xml:space="preserve"> reserve forest</w:t>
      </w:r>
      <w:r w:rsidR="009A3460">
        <w:rPr>
          <w:lang w:val="en-US"/>
        </w:rPr>
        <w:t xml:space="preserve"> </w:t>
      </w:r>
      <w:proofErr w:type="spellStart"/>
      <w:r w:rsidR="009A3460">
        <w:rPr>
          <w:lang w:val="en-US"/>
        </w:rPr>
        <w:t>Ramagoundanpatty</w:t>
      </w:r>
      <w:proofErr w:type="spellEnd"/>
      <w:r w:rsidR="009A3460">
        <w:rPr>
          <w:lang w:val="en-US"/>
        </w:rPr>
        <w:t xml:space="preserve"> beat</w:t>
      </w:r>
      <w:r w:rsidR="000A0285">
        <w:rPr>
          <w:lang w:val="en-US"/>
        </w:rPr>
        <w:t xml:space="preserve">,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Andipatti</w:t>
      </w:r>
      <w:proofErr w:type="spellEnd"/>
      <w:r>
        <w:rPr>
          <w:lang w:val="en-US"/>
        </w:rPr>
        <w:t xml:space="preserve"> section Forester of </w:t>
      </w:r>
      <w:proofErr w:type="spellStart"/>
      <w:r>
        <w:rPr>
          <w:lang w:val="en-US"/>
        </w:rPr>
        <w:t>Sholavanthan</w:t>
      </w:r>
      <w:proofErr w:type="spellEnd"/>
      <w:r>
        <w:rPr>
          <w:lang w:val="en-US"/>
        </w:rPr>
        <w:t xml:space="preserve"> range and their subordinates caught the offenders while they cut the ___ living Teak wood trees and converted into ______ pieces and it was ready for transportation</w:t>
      </w:r>
      <w:r w:rsidR="000A0285">
        <w:rPr>
          <w:lang w:val="en-US"/>
        </w:rPr>
        <w:t>,</w:t>
      </w:r>
      <w:r>
        <w:rPr>
          <w:lang w:val="en-US"/>
        </w:rPr>
        <w:t xml:space="preserve"> near </w:t>
      </w:r>
      <w:proofErr w:type="spellStart"/>
      <w:r w:rsidR="000A0285">
        <w:rPr>
          <w:lang w:val="en-US"/>
        </w:rPr>
        <w:t>Sathaiyar</w:t>
      </w:r>
      <w:proofErr w:type="spellEnd"/>
      <w:r w:rsidR="000A0285">
        <w:rPr>
          <w:lang w:val="en-US"/>
        </w:rPr>
        <w:t xml:space="preserve"> </w:t>
      </w:r>
      <w:r w:rsidR="009A3460">
        <w:rPr>
          <w:lang w:val="en-US"/>
        </w:rPr>
        <w:t xml:space="preserve">village </w:t>
      </w:r>
      <w:r>
        <w:rPr>
          <w:lang w:val="en-US"/>
        </w:rPr>
        <w:t xml:space="preserve">of </w:t>
      </w:r>
      <w:proofErr w:type="spellStart"/>
      <w:r>
        <w:rPr>
          <w:lang w:val="en-US"/>
        </w:rPr>
        <w:t>Vadipatty</w:t>
      </w:r>
      <w:proofErr w:type="spellEnd"/>
      <w:r>
        <w:rPr>
          <w:lang w:val="en-US"/>
        </w:rPr>
        <w:t xml:space="preserve"> taluk, Madurai District, GPS reading ______________.  </w:t>
      </w:r>
    </w:p>
    <w:p w14:paraId="38BF1946" w14:textId="08D61765" w:rsidR="002B2511" w:rsidRDefault="002B2511" w:rsidP="002B2511">
      <w:pPr>
        <w:rPr>
          <w:lang w:val="en-US"/>
        </w:rPr>
      </w:pPr>
      <w:r>
        <w:rPr>
          <w:lang w:val="en-US"/>
        </w:rPr>
        <w:t xml:space="preserve">The </w:t>
      </w:r>
      <w:r w:rsidR="000A0285">
        <w:rPr>
          <w:lang w:val="en-US"/>
        </w:rPr>
        <w:t xml:space="preserve">below signing </w:t>
      </w:r>
      <w:r>
        <w:rPr>
          <w:lang w:val="en-US"/>
        </w:rPr>
        <w:t>offenders</w:t>
      </w:r>
      <w:r w:rsidR="000A0285">
        <w:rPr>
          <w:lang w:val="en-US"/>
        </w:rPr>
        <w:t xml:space="preserve"> were</w:t>
      </w:r>
      <w:r>
        <w:rPr>
          <w:lang w:val="en-US"/>
        </w:rPr>
        <w:t xml:space="preserve"> illegally </w:t>
      </w:r>
      <w:r w:rsidR="000A0285">
        <w:rPr>
          <w:lang w:val="en-US"/>
        </w:rPr>
        <w:t>trespassed</w:t>
      </w:r>
      <w:r w:rsidR="0038672F">
        <w:rPr>
          <w:lang w:val="en-US"/>
        </w:rPr>
        <w:t>, cut and ready to transport</w:t>
      </w:r>
      <w:r w:rsidR="000A0285">
        <w:rPr>
          <w:lang w:val="en-US"/>
        </w:rPr>
        <w:t xml:space="preserve"> </w:t>
      </w:r>
      <w:r>
        <w:rPr>
          <w:lang w:val="en-US"/>
        </w:rPr>
        <w:t xml:space="preserve">the Teak logs from RF Plantation is against the Forest law. Forest official seized the forest produce, </w:t>
      </w:r>
      <w:r w:rsidR="000A0285">
        <w:rPr>
          <w:lang w:val="en-US"/>
        </w:rPr>
        <w:t>v</w:t>
      </w:r>
      <w:r>
        <w:rPr>
          <w:lang w:val="en-US"/>
        </w:rPr>
        <w:t xml:space="preserve">ehicle and cutting &amp; packing materials at the spot and brought to </w:t>
      </w:r>
      <w:proofErr w:type="spellStart"/>
      <w:r>
        <w:rPr>
          <w:lang w:val="en-US"/>
        </w:rPr>
        <w:t>sholavanthan</w:t>
      </w:r>
      <w:proofErr w:type="spellEnd"/>
      <w:r>
        <w:rPr>
          <w:lang w:val="en-US"/>
        </w:rPr>
        <w:t xml:space="preserve"> range office. Forest officials prepared the measurement list and hammer mark of </w:t>
      </w:r>
      <w:proofErr w:type="spellStart"/>
      <w:r>
        <w:rPr>
          <w:lang w:val="en-US"/>
        </w:rPr>
        <w:t>Andipatti</w:t>
      </w:r>
      <w:proofErr w:type="spellEnd"/>
      <w:r>
        <w:rPr>
          <w:lang w:val="en-US"/>
        </w:rPr>
        <w:t xml:space="preserve"> Section are affixed in the logs, prepared the list of seizure and got the offenders signature with two independent local witnesses from </w:t>
      </w:r>
      <w:proofErr w:type="spellStart"/>
      <w:r>
        <w:rPr>
          <w:lang w:val="en-US"/>
        </w:rPr>
        <w:t>Andipatti</w:t>
      </w:r>
      <w:proofErr w:type="spellEnd"/>
      <w:r>
        <w:rPr>
          <w:lang w:val="en-US"/>
        </w:rPr>
        <w:t xml:space="preserve"> Village, recorded the confession statement from the accused. </w:t>
      </w:r>
    </w:p>
    <w:p w14:paraId="16396C92" w14:textId="77777777" w:rsidR="002B2511" w:rsidRDefault="002B2511" w:rsidP="002B2511">
      <w:pPr>
        <w:rPr>
          <w:lang w:val="en-US"/>
        </w:rPr>
      </w:pPr>
      <w:r w:rsidRPr="008B1899">
        <w:rPr>
          <w:lang w:val="en-US"/>
        </w:rPr>
        <w:t xml:space="preserve">This </w:t>
      </w:r>
      <w:proofErr w:type="spellStart"/>
      <w:r>
        <w:rPr>
          <w:lang w:val="en-US"/>
        </w:rPr>
        <w:t>magazar</w:t>
      </w:r>
      <w:proofErr w:type="spellEnd"/>
      <w:r w:rsidRPr="008B1899">
        <w:rPr>
          <w:lang w:val="en-US"/>
        </w:rPr>
        <w:t xml:space="preserve"> recorded </w:t>
      </w:r>
      <w:r>
        <w:rPr>
          <w:lang w:val="en-US"/>
        </w:rPr>
        <w:t>before me</w:t>
      </w:r>
      <w:r w:rsidRPr="008B1899">
        <w:rPr>
          <w:lang w:val="en-US"/>
        </w:rPr>
        <w:t>, it was read to me, I heard it clearly</w:t>
      </w:r>
      <w:r>
        <w:rPr>
          <w:lang w:val="en-US"/>
        </w:rPr>
        <w:t>/</w:t>
      </w:r>
      <w:r w:rsidRPr="008B1899">
        <w:rPr>
          <w:lang w:val="en-US"/>
        </w:rPr>
        <w:t xml:space="preserve"> (Or I read it)</w:t>
      </w:r>
      <w:ins w:id="3" w:author="Desktop" w:date="2020-08-15T20:24:00Z">
        <w:r w:rsidRPr="008B1899">
          <w:rPr>
            <w:lang w:val="en-US"/>
          </w:rPr>
          <w:t xml:space="preserve"> </w:t>
        </w:r>
      </w:ins>
      <w:r w:rsidRPr="008B1899">
        <w:rPr>
          <w:lang w:val="en-US"/>
        </w:rPr>
        <w:t>and it is true.</w:t>
      </w:r>
    </w:p>
    <w:p w14:paraId="3406E439" w14:textId="77777777" w:rsidR="002B2511" w:rsidRDefault="002B2511" w:rsidP="002B2511">
      <w:pPr>
        <w:rPr>
          <w:lang w:val="en-US"/>
        </w:rPr>
      </w:pPr>
      <w:r>
        <w:rPr>
          <w:lang w:val="en-US"/>
        </w:rPr>
        <w:t>A1) Sd.___________________________</w:t>
      </w:r>
    </w:p>
    <w:p w14:paraId="076E279E" w14:textId="77777777" w:rsidR="002B2511" w:rsidRDefault="002B2511" w:rsidP="002B2511">
      <w:pPr>
        <w:rPr>
          <w:lang w:val="en-US"/>
        </w:rPr>
      </w:pPr>
      <w:r>
        <w:rPr>
          <w:lang w:val="en-US"/>
        </w:rPr>
        <w:t>A2) Sd. ___________________________</w:t>
      </w:r>
    </w:p>
    <w:p w14:paraId="27F281C3" w14:textId="77777777" w:rsidR="002B2511" w:rsidRDefault="002B2511" w:rsidP="002B2511">
      <w:pPr>
        <w:rPr>
          <w:lang w:val="en-US"/>
        </w:rPr>
      </w:pPr>
      <w:r>
        <w:rPr>
          <w:lang w:val="en-US"/>
        </w:rPr>
        <w:t>A3) Sd. ___________________________</w:t>
      </w:r>
    </w:p>
    <w:p w14:paraId="1D68D382" w14:textId="77777777" w:rsidR="002B2511" w:rsidRDefault="002B2511" w:rsidP="002B2511">
      <w:pPr>
        <w:rPr>
          <w:lang w:val="en-US"/>
        </w:rPr>
      </w:pPr>
      <w:r>
        <w:rPr>
          <w:lang w:val="en-US"/>
        </w:rPr>
        <w:t>This list prepared by 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Prepared before me </w:t>
      </w:r>
    </w:p>
    <w:p w14:paraId="5986E882" w14:textId="77777777" w:rsidR="002B2511" w:rsidRDefault="002B2511" w:rsidP="002B2511">
      <w:pPr>
        <w:rPr>
          <w:lang w:val="en-US"/>
        </w:rPr>
      </w:pPr>
      <w:bookmarkStart w:id="4" w:name="_Hlk50134280"/>
      <w:r>
        <w:rPr>
          <w:lang w:val="en-US"/>
        </w:rPr>
        <w:t xml:space="preserve">Sd.__________________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Sd._____________________</w:t>
      </w:r>
    </w:p>
    <w:p w14:paraId="2792AB9A" w14:textId="77777777" w:rsidR="002B2511" w:rsidRDefault="002B2511" w:rsidP="002B2511">
      <w:pPr>
        <w:rPr>
          <w:lang w:val="en-US"/>
        </w:rPr>
      </w:pPr>
      <w:r>
        <w:rPr>
          <w:lang w:val="en-US"/>
        </w:rPr>
        <w:t xml:space="preserve">Forester, </w:t>
      </w:r>
      <w:proofErr w:type="spellStart"/>
      <w:r>
        <w:rPr>
          <w:lang w:val="en-US"/>
        </w:rPr>
        <w:t>Andipattai</w:t>
      </w:r>
      <w:proofErr w:type="spellEnd"/>
      <w:r>
        <w:rPr>
          <w:lang w:val="en-US"/>
        </w:rPr>
        <w:t xml:space="preserve"> Section</w:t>
      </w:r>
      <w:bookmarkEnd w:id="4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FRO, </w:t>
      </w:r>
      <w:proofErr w:type="spellStart"/>
      <w:r>
        <w:rPr>
          <w:lang w:val="en-US"/>
        </w:rPr>
        <w:t>Solavanthan</w:t>
      </w:r>
      <w:proofErr w:type="spellEnd"/>
    </w:p>
    <w:p w14:paraId="40CE0DC2" w14:textId="77777777" w:rsidR="002B2511" w:rsidRDefault="002B2511" w:rsidP="002B2511">
      <w:pPr>
        <w:rPr>
          <w:lang w:val="en-US"/>
        </w:rPr>
      </w:pPr>
      <w:r>
        <w:rPr>
          <w:lang w:val="en-US"/>
        </w:rPr>
        <w:t>Other forest staff signature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Local Witness</w:t>
      </w:r>
    </w:p>
    <w:p w14:paraId="3BF2AB03" w14:textId="77777777" w:rsidR="002B2511" w:rsidRDefault="002B2511" w:rsidP="002B2511">
      <w:pPr>
        <w:rPr>
          <w:lang w:val="en-US"/>
        </w:rPr>
      </w:pPr>
      <w:r>
        <w:rPr>
          <w:lang w:val="en-US"/>
        </w:rPr>
        <w:t>1. Sd._____________________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1. Sd._____________________</w:t>
      </w:r>
    </w:p>
    <w:p w14:paraId="67975C44" w14:textId="77777777" w:rsidR="002B2511" w:rsidRPr="008066ED" w:rsidRDefault="002B2511" w:rsidP="002B2511">
      <w:pPr>
        <w:rPr>
          <w:lang w:val="en-US"/>
        </w:rPr>
      </w:pPr>
      <w:r>
        <w:rPr>
          <w:lang w:val="en-US"/>
        </w:rPr>
        <w:t>2. Sd._____________________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2. Sd._____________________</w:t>
      </w:r>
    </w:p>
    <w:p w14:paraId="0422029C" w14:textId="77777777" w:rsidR="007023DE" w:rsidRPr="007023DE" w:rsidRDefault="007023DE" w:rsidP="00CB4555">
      <w:pPr>
        <w:rPr>
          <w:lang w:val="en-US"/>
        </w:rPr>
      </w:pPr>
    </w:p>
    <w:sectPr w:rsidR="007023DE" w:rsidRPr="007023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DE"/>
    <w:rsid w:val="000A0285"/>
    <w:rsid w:val="00112D90"/>
    <w:rsid w:val="00147770"/>
    <w:rsid w:val="00242E33"/>
    <w:rsid w:val="002B2511"/>
    <w:rsid w:val="00332493"/>
    <w:rsid w:val="0038672F"/>
    <w:rsid w:val="00580007"/>
    <w:rsid w:val="00607669"/>
    <w:rsid w:val="00653717"/>
    <w:rsid w:val="006B4C3D"/>
    <w:rsid w:val="006E1C4E"/>
    <w:rsid w:val="007023DE"/>
    <w:rsid w:val="00866CD8"/>
    <w:rsid w:val="008B62B5"/>
    <w:rsid w:val="008C66C0"/>
    <w:rsid w:val="00913D11"/>
    <w:rsid w:val="00973135"/>
    <w:rsid w:val="009A3460"/>
    <w:rsid w:val="00AC6371"/>
    <w:rsid w:val="00B634E4"/>
    <w:rsid w:val="00BC18E1"/>
    <w:rsid w:val="00C86F79"/>
    <w:rsid w:val="00CB4555"/>
    <w:rsid w:val="00D03325"/>
    <w:rsid w:val="00D2025D"/>
    <w:rsid w:val="00D3016F"/>
    <w:rsid w:val="00D67152"/>
    <w:rsid w:val="00D94B65"/>
    <w:rsid w:val="00DC21A6"/>
    <w:rsid w:val="00DE5E5C"/>
    <w:rsid w:val="00E0144B"/>
    <w:rsid w:val="00E9256E"/>
    <w:rsid w:val="00F263DF"/>
    <w:rsid w:val="00F766C4"/>
    <w:rsid w:val="00F96148"/>
    <w:rsid w:val="00FD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CBA4"/>
  <w15:chartTrackingRefBased/>
  <w15:docId w15:val="{D59C8F0D-2AC3-4135-B0DC-40BA5840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poornalingam subbiah</dc:creator>
  <cp:keywords/>
  <dc:description/>
  <cp:lastModifiedBy>poornalingam subbiah</cp:lastModifiedBy>
  <cp:revision>25</cp:revision>
  <dcterms:created xsi:type="dcterms:W3CDTF">2020-08-29T12:03:00Z</dcterms:created>
  <dcterms:modified xsi:type="dcterms:W3CDTF">2020-10-24T14:52:00Z</dcterms:modified>
</cp:coreProperties>
</file>