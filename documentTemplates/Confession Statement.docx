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6320" w14:textId="3DCB9EA9" w:rsidR="008066ED" w:rsidRDefault="008066ED" w:rsidP="008066ED">
      <w:pPr>
        <w:jc w:val="center"/>
        <w:rPr>
          <w:lang w:val="en-US"/>
        </w:rPr>
      </w:pPr>
      <w:r>
        <w:rPr>
          <w:lang w:val="en-US"/>
        </w:rPr>
        <w:t>Confession Statement</w:t>
      </w:r>
    </w:p>
    <w:p w14:paraId="4792A178" w14:textId="7EC9820C" w:rsidR="008066ED" w:rsidRDefault="008066ED" w:rsidP="008066ED">
      <w:pPr>
        <w:rPr>
          <w:lang w:val="en-US"/>
        </w:rPr>
      </w:pPr>
      <w:r>
        <w:rPr>
          <w:lang w:val="en-US"/>
        </w:rPr>
        <w:t xml:space="preserve">August 24, 2020 at 11 am </w:t>
      </w:r>
    </w:p>
    <w:p w14:paraId="50CDCED7" w14:textId="77777777" w:rsidR="008066ED" w:rsidRDefault="008066ED" w:rsidP="008066ED">
      <w:pPr>
        <w:rPr>
          <w:lang w:val="en-US"/>
        </w:rPr>
      </w:pPr>
      <w:r>
        <w:rPr>
          <w:lang w:val="en-US"/>
        </w:rPr>
        <w:t xml:space="preserve">Confession statement given to </w:t>
      </w:r>
      <w:proofErr w:type="spellStart"/>
      <w:r>
        <w:rPr>
          <w:lang w:val="en-US"/>
        </w:rPr>
        <w:t>solavanthan</w:t>
      </w:r>
      <w:proofErr w:type="spellEnd"/>
      <w:r>
        <w:rPr>
          <w:lang w:val="en-US"/>
        </w:rPr>
        <w:t xml:space="preserve"> forest of range officer in the presence of </w:t>
      </w:r>
      <w:proofErr w:type="spellStart"/>
      <w:r>
        <w:rPr>
          <w:lang w:val="en-US"/>
        </w:rPr>
        <w:t>Andipatti</w:t>
      </w:r>
      <w:proofErr w:type="spellEnd"/>
      <w:r>
        <w:rPr>
          <w:lang w:val="en-US"/>
        </w:rPr>
        <w:t xml:space="preserve"> Section forester and their staff. </w:t>
      </w:r>
    </w:p>
    <w:p w14:paraId="26F01285" w14:textId="741D1207" w:rsidR="008066ED" w:rsidRDefault="008066ED" w:rsidP="008066ED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Muniyandi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konar</w:t>
      </w:r>
      <w:proofErr w:type="spellEnd"/>
      <w:r>
        <w:rPr>
          <w:lang w:val="en-US"/>
        </w:rPr>
        <w:t xml:space="preserve">, aged about 47 S/o Maratha </w:t>
      </w:r>
      <w:proofErr w:type="spellStart"/>
      <w:r>
        <w:rPr>
          <w:lang w:val="en-US"/>
        </w:rPr>
        <w:t>muthu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konar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kachakati</w:t>
      </w:r>
      <w:proofErr w:type="spellEnd"/>
      <w:r>
        <w:rPr>
          <w:lang w:val="en-US"/>
        </w:rPr>
        <w:t xml:space="preserve"> village, </w:t>
      </w:r>
      <w:proofErr w:type="spellStart"/>
      <w:r>
        <w:rPr>
          <w:lang w:val="en-US"/>
        </w:rPr>
        <w:t>vadipatti</w:t>
      </w:r>
      <w:proofErr w:type="spellEnd"/>
      <w:r>
        <w:rPr>
          <w:lang w:val="en-US"/>
        </w:rPr>
        <w:t xml:space="preserve"> thaluk of Madurai district, </w:t>
      </w:r>
      <w:r w:rsidR="00781894" w:rsidRPr="00781894">
        <w:rPr>
          <w:lang w:val="en-US"/>
        </w:rPr>
        <w:t>giving this</w:t>
      </w:r>
      <w:r>
        <w:rPr>
          <w:lang w:val="en-US"/>
        </w:rPr>
        <w:t xml:space="preserve"> confession statement for </w:t>
      </w:r>
      <w:r w:rsidR="00781894">
        <w:rPr>
          <w:lang w:val="en-US"/>
        </w:rPr>
        <w:t>the following</w:t>
      </w:r>
      <w:r>
        <w:rPr>
          <w:lang w:val="en-US"/>
        </w:rPr>
        <w:t xml:space="preserve"> forest offence. </w:t>
      </w:r>
    </w:p>
    <w:p w14:paraId="2A2A381C" w14:textId="0D0022AD" w:rsidR="008066ED" w:rsidRDefault="008066ED" w:rsidP="008066ED">
      <w:pPr>
        <w:rPr>
          <w:lang w:val="en-US"/>
        </w:rPr>
      </w:pPr>
      <w:r>
        <w:rPr>
          <w:lang w:val="en-US"/>
        </w:rPr>
        <w:t xml:space="preserve">Myself, Ramasamy, age about 37 S/o </w:t>
      </w:r>
      <w:proofErr w:type="spellStart"/>
      <w:r>
        <w:rPr>
          <w:lang w:val="en-US"/>
        </w:rPr>
        <w:t>Kuppusamy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Karupanan</w:t>
      </w:r>
      <w:proofErr w:type="spellEnd"/>
      <w:r>
        <w:rPr>
          <w:lang w:val="en-US"/>
        </w:rPr>
        <w:t xml:space="preserve"> age about 40 S/O </w:t>
      </w:r>
      <w:proofErr w:type="spellStart"/>
      <w:r>
        <w:rPr>
          <w:lang w:val="en-US"/>
        </w:rPr>
        <w:t>Thamotharan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Kachakati</w:t>
      </w:r>
      <w:proofErr w:type="spellEnd"/>
      <w:r>
        <w:rPr>
          <w:lang w:val="en-US"/>
        </w:rPr>
        <w:t xml:space="preserve"> village of </w:t>
      </w:r>
      <w:proofErr w:type="spellStart"/>
      <w:r>
        <w:rPr>
          <w:lang w:val="en-US"/>
        </w:rPr>
        <w:t>vadipatti</w:t>
      </w:r>
      <w:proofErr w:type="spellEnd"/>
      <w:r>
        <w:rPr>
          <w:lang w:val="en-US"/>
        </w:rPr>
        <w:t xml:space="preserve"> thaluk got together and gone to </w:t>
      </w:r>
      <w:proofErr w:type="spellStart"/>
      <w:r>
        <w:rPr>
          <w:lang w:val="en-US"/>
        </w:rPr>
        <w:t>sirumalai</w:t>
      </w:r>
      <w:proofErr w:type="spellEnd"/>
      <w:r>
        <w:rPr>
          <w:lang w:val="en-US"/>
        </w:rPr>
        <w:t xml:space="preserve"> RF to cut the Teak logs and we arrived </w:t>
      </w:r>
      <w:proofErr w:type="spellStart"/>
      <w:r>
        <w:rPr>
          <w:lang w:val="en-US"/>
        </w:rPr>
        <w:t>sirumalai</w:t>
      </w:r>
      <w:proofErr w:type="spellEnd"/>
      <w:r>
        <w:rPr>
          <w:lang w:val="en-US"/>
        </w:rPr>
        <w:t xml:space="preserve"> RF and </w:t>
      </w:r>
      <w:proofErr w:type="spellStart"/>
      <w:r>
        <w:rPr>
          <w:lang w:val="en-US"/>
        </w:rPr>
        <w:t>feld</w:t>
      </w:r>
      <w:proofErr w:type="spellEnd"/>
      <w:r>
        <w:rPr>
          <w:lang w:val="en-US"/>
        </w:rPr>
        <w:t xml:space="preserve"> two live teak trees and converted into three </w:t>
      </w:r>
      <w:r w:rsidR="00781894">
        <w:rPr>
          <w:lang w:val="en-US"/>
        </w:rPr>
        <w:t>pieces</w:t>
      </w:r>
      <w:r>
        <w:rPr>
          <w:lang w:val="en-US"/>
        </w:rPr>
        <w:t xml:space="preserve"> and carried in 3 bicycle from </w:t>
      </w:r>
      <w:proofErr w:type="spellStart"/>
      <w:r>
        <w:rPr>
          <w:lang w:val="en-US"/>
        </w:rPr>
        <w:t>Sirumalai</w:t>
      </w:r>
      <w:proofErr w:type="spellEnd"/>
      <w:r>
        <w:rPr>
          <w:lang w:val="en-US"/>
        </w:rPr>
        <w:t xml:space="preserve"> RF to </w:t>
      </w:r>
      <w:proofErr w:type="spellStart"/>
      <w:r>
        <w:rPr>
          <w:lang w:val="en-US"/>
        </w:rPr>
        <w:t>Vadipatty</w:t>
      </w:r>
      <w:proofErr w:type="spellEnd"/>
      <w:r>
        <w:rPr>
          <w:lang w:val="en-US"/>
        </w:rPr>
        <w:t xml:space="preserve">.  The above forest official stopped us and seized the logs with </w:t>
      </w:r>
      <w:r w:rsidR="008B1899">
        <w:rPr>
          <w:lang w:val="en-US"/>
        </w:rPr>
        <w:t>our vehicle</w:t>
      </w:r>
      <w:r>
        <w:rPr>
          <w:lang w:val="en-US"/>
        </w:rPr>
        <w:t xml:space="preserve"> near </w:t>
      </w:r>
      <w:proofErr w:type="spellStart"/>
      <w:r>
        <w:rPr>
          <w:lang w:val="en-US"/>
        </w:rPr>
        <w:t>ammayanakanur</w:t>
      </w:r>
      <w:proofErr w:type="spellEnd"/>
      <w:r>
        <w:rPr>
          <w:lang w:val="en-US"/>
        </w:rPr>
        <w:t xml:space="preserve"> by stand.</w:t>
      </w:r>
    </w:p>
    <w:p w14:paraId="3D88DC97" w14:textId="130937C5" w:rsidR="008B1899" w:rsidRDefault="008066ED" w:rsidP="008B1899">
      <w:pPr>
        <w:rPr>
          <w:lang w:val="en-US"/>
        </w:rPr>
      </w:pPr>
      <w:r>
        <w:rPr>
          <w:lang w:val="en-US"/>
        </w:rPr>
        <w:t xml:space="preserve">Without any order from forest official we illegally trespassed the </w:t>
      </w:r>
      <w:proofErr w:type="spellStart"/>
      <w:r w:rsidR="008B1899">
        <w:rPr>
          <w:lang w:val="en-US"/>
        </w:rPr>
        <w:t>S</w:t>
      </w:r>
      <w:r>
        <w:rPr>
          <w:lang w:val="en-US"/>
        </w:rPr>
        <w:t>irumalai</w:t>
      </w:r>
      <w:proofErr w:type="spellEnd"/>
      <w:r>
        <w:rPr>
          <w:lang w:val="en-US"/>
        </w:rPr>
        <w:t xml:space="preserve"> RF and cut the live </w:t>
      </w:r>
      <w:r w:rsidRPr="008066ED">
        <w:rPr>
          <w:b/>
          <w:bCs/>
          <w:lang w:val="en-US"/>
        </w:rPr>
        <w:t>teak</w:t>
      </w:r>
      <w:r>
        <w:rPr>
          <w:lang w:val="en-US"/>
        </w:rPr>
        <w:t xml:space="preserve"> trees and carried the logs. We accept our </w:t>
      </w:r>
      <w:r w:rsidR="008B1899">
        <w:rPr>
          <w:lang w:val="en-US"/>
        </w:rPr>
        <w:t xml:space="preserve">offence and ready to pay compound fees levied by the Forest department and any time. </w:t>
      </w:r>
    </w:p>
    <w:p w14:paraId="35FC325E" w14:textId="18CD87D2" w:rsidR="008B1899" w:rsidRDefault="008B1899" w:rsidP="008B1899">
      <w:pPr>
        <w:rPr>
          <w:lang w:val="en-US"/>
        </w:rPr>
      </w:pPr>
      <w:r w:rsidRPr="008B1899">
        <w:rPr>
          <w:lang w:val="en-US"/>
        </w:rPr>
        <w:t xml:space="preserve">This confession is recorded as per </w:t>
      </w:r>
      <w:r w:rsidR="00087725">
        <w:rPr>
          <w:lang w:val="en-US"/>
        </w:rPr>
        <w:t>our</w:t>
      </w:r>
      <w:r w:rsidRPr="008B1899">
        <w:rPr>
          <w:lang w:val="en-US"/>
        </w:rPr>
        <w:t xml:space="preserve"> statements, it was read to me, I heard it clearly</w:t>
      </w:r>
      <w:r w:rsidR="00087725">
        <w:rPr>
          <w:lang w:val="en-US"/>
        </w:rPr>
        <w:t>/</w:t>
      </w:r>
      <w:r w:rsidRPr="008B1899">
        <w:rPr>
          <w:lang w:val="en-US"/>
        </w:rPr>
        <w:t xml:space="preserve"> (Or I read it)</w:t>
      </w:r>
      <w:ins w:id="0" w:author="Desktop" w:date="2020-08-15T20:24:00Z">
        <w:r w:rsidRPr="008B1899">
          <w:rPr>
            <w:lang w:val="en-US"/>
          </w:rPr>
          <w:t xml:space="preserve"> </w:t>
        </w:r>
      </w:ins>
      <w:r w:rsidRPr="008B1899">
        <w:rPr>
          <w:lang w:val="en-US"/>
        </w:rPr>
        <w:t>and it is true.</w:t>
      </w:r>
    </w:p>
    <w:p w14:paraId="14155B93" w14:textId="3BD219FB" w:rsidR="008B1899" w:rsidRDefault="008B1899" w:rsidP="008B1899">
      <w:pPr>
        <w:rPr>
          <w:lang w:val="en-US"/>
        </w:rPr>
      </w:pPr>
      <w:r>
        <w:rPr>
          <w:lang w:val="en-US"/>
        </w:rPr>
        <w:t>A1) Sd.___________________________</w:t>
      </w:r>
    </w:p>
    <w:p w14:paraId="31E85975" w14:textId="67A50263" w:rsidR="008B1899" w:rsidRDefault="008B1899" w:rsidP="008B1899">
      <w:pPr>
        <w:rPr>
          <w:lang w:val="en-US"/>
        </w:rPr>
      </w:pPr>
      <w:r>
        <w:rPr>
          <w:lang w:val="en-US"/>
        </w:rPr>
        <w:t>A2) Sd. ___________________________</w:t>
      </w:r>
    </w:p>
    <w:p w14:paraId="40599078" w14:textId="7F87B967" w:rsidR="008B1899" w:rsidRDefault="008B1899" w:rsidP="008B1899">
      <w:pPr>
        <w:rPr>
          <w:lang w:val="en-US"/>
        </w:rPr>
      </w:pPr>
      <w:r>
        <w:rPr>
          <w:lang w:val="en-US"/>
        </w:rPr>
        <w:t>A3) Sd. ___________________________</w:t>
      </w:r>
    </w:p>
    <w:p w14:paraId="3B355EC2" w14:textId="35187061" w:rsidR="008B1899" w:rsidRDefault="008B1899" w:rsidP="008B1899">
      <w:pPr>
        <w:rPr>
          <w:lang w:val="en-US"/>
        </w:rPr>
      </w:pPr>
      <w:r>
        <w:rPr>
          <w:lang w:val="en-US"/>
        </w:rPr>
        <w:t>….</w:t>
      </w:r>
    </w:p>
    <w:p w14:paraId="03023B44" w14:textId="6E5564A0" w:rsidR="008B1899" w:rsidRDefault="008B1899" w:rsidP="008B1899">
      <w:pPr>
        <w:rPr>
          <w:lang w:val="en-US"/>
        </w:rPr>
      </w:pPr>
      <w:r>
        <w:rPr>
          <w:lang w:val="en-US"/>
        </w:rPr>
        <w:t>This list prepared by 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87725">
        <w:rPr>
          <w:lang w:val="en-US"/>
        </w:rPr>
        <w:t>Prepared before me</w:t>
      </w:r>
      <w:r w:rsidR="00087725">
        <w:rPr>
          <w:lang w:val="en-US"/>
        </w:rPr>
        <w:t xml:space="preserve"> </w:t>
      </w:r>
    </w:p>
    <w:p w14:paraId="07A856DB" w14:textId="53A6552B" w:rsidR="008B1899" w:rsidRDefault="008B1899" w:rsidP="008B1899">
      <w:pPr>
        <w:rPr>
          <w:lang w:val="en-US"/>
        </w:rPr>
      </w:pPr>
      <w:r>
        <w:rPr>
          <w:lang w:val="en-US"/>
        </w:rPr>
        <w:t xml:space="preserve">Sd.__________________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Sd._____________________</w:t>
      </w:r>
    </w:p>
    <w:p w14:paraId="6018B70C" w14:textId="190DBA13" w:rsidR="008B1899" w:rsidRDefault="008B1899" w:rsidP="008B1899">
      <w:pPr>
        <w:rPr>
          <w:lang w:val="en-US"/>
        </w:rPr>
      </w:pPr>
      <w:r>
        <w:rPr>
          <w:lang w:val="en-US"/>
        </w:rPr>
        <w:t xml:space="preserve">Forester, </w:t>
      </w:r>
      <w:proofErr w:type="spellStart"/>
      <w:r>
        <w:rPr>
          <w:lang w:val="en-US"/>
        </w:rPr>
        <w:t>Andipattai</w:t>
      </w:r>
      <w:proofErr w:type="spellEnd"/>
      <w:r>
        <w:rPr>
          <w:lang w:val="en-US"/>
        </w:rPr>
        <w:t xml:space="preserve"> Section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87725">
        <w:rPr>
          <w:lang w:val="en-US"/>
        </w:rPr>
        <w:t xml:space="preserve">FRO, </w:t>
      </w:r>
      <w:proofErr w:type="spellStart"/>
      <w:r w:rsidR="00087725">
        <w:rPr>
          <w:lang w:val="en-US"/>
        </w:rPr>
        <w:t>Solavanthan</w:t>
      </w:r>
      <w:proofErr w:type="spellEnd"/>
    </w:p>
    <w:p w14:paraId="27AC2CE6" w14:textId="1C2A0795" w:rsidR="00087725" w:rsidRDefault="00087725" w:rsidP="008B1899">
      <w:pPr>
        <w:rPr>
          <w:lang w:val="en-US"/>
        </w:rPr>
      </w:pPr>
      <w:r>
        <w:rPr>
          <w:lang w:val="en-US"/>
        </w:rPr>
        <w:t>Other forest staff signature</w:t>
      </w:r>
      <w:r w:rsidR="008B1899">
        <w:rPr>
          <w:lang w:val="en-US"/>
        </w:rPr>
        <w:tab/>
      </w:r>
      <w:r w:rsidR="008B1899">
        <w:rPr>
          <w:lang w:val="en-US"/>
        </w:rPr>
        <w:tab/>
      </w:r>
      <w:r w:rsidR="008B1899">
        <w:rPr>
          <w:lang w:val="en-US"/>
        </w:rPr>
        <w:tab/>
      </w:r>
      <w:r w:rsidR="008B1899">
        <w:rPr>
          <w:lang w:val="en-US"/>
        </w:rPr>
        <w:tab/>
      </w:r>
      <w:r w:rsidR="008B1899">
        <w:rPr>
          <w:lang w:val="en-US"/>
        </w:rPr>
        <w:tab/>
      </w:r>
      <w:r>
        <w:rPr>
          <w:lang w:val="en-US"/>
        </w:rPr>
        <w:t>Local Witness</w:t>
      </w:r>
    </w:p>
    <w:p w14:paraId="2F332DA1" w14:textId="2FDB804A" w:rsidR="008B1899" w:rsidRDefault="00087725" w:rsidP="008B1899">
      <w:pPr>
        <w:rPr>
          <w:lang w:val="en-US"/>
        </w:rPr>
      </w:pPr>
      <w:r>
        <w:rPr>
          <w:lang w:val="en-US"/>
        </w:rPr>
        <w:t xml:space="preserve">1. </w:t>
      </w:r>
      <w:r w:rsidR="008B1899">
        <w:rPr>
          <w:lang w:val="en-US"/>
        </w:rPr>
        <w:t>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1. Sd._____________________</w:t>
      </w:r>
    </w:p>
    <w:p w14:paraId="300DF631" w14:textId="4830A1D5" w:rsidR="008B1899" w:rsidRPr="008066ED" w:rsidRDefault="00087725" w:rsidP="008066ED">
      <w:pPr>
        <w:rPr>
          <w:lang w:val="en-US"/>
        </w:rPr>
      </w:pPr>
      <w:r>
        <w:rPr>
          <w:lang w:val="en-US"/>
        </w:rPr>
        <w:t xml:space="preserve">2. </w:t>
      </w:r>
      <w:r w:rsidR="008B1899">
        <w:rPr>
          <w:lang w:val="en-US"/>
        </w:rPr>
        <w:t>Sd._____________</w:t>
      </w:r>
      <w:r>
        <w:rPr>
          <w:lang w:val="en-US"/>
        </w:rPr>
        <w:t>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>. Sd._____________________</w:t>
      </w:r>
    </w:p>
    <w:sectPr w:rsidR="008B1899" w:rsidRPr="00806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ED"/>
    <w:rsid w:val="00087725"/>
    <w:rsid w:val="000D5F24"/>
    <w:rsid w:val="00781894"/>
    <w:rsid w:val="007C46E9"/>
    <w:rsid w:val="008066ED"/>
    <w:rsid w:val="008B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5F34"/>
  <w15:chartTrackingRefBased/>
  <w15:docId w15:val="{76BAFDDD-1705-4295-90C6-CEADA4A1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182</Words>
  <Characters>1398</Characters>
  <Application>Microsoft Office Word</Application>
  <DocSecurity>0</DocSecurity>
  <Lines>60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4</cp:revision>
  <dcterms:created xsi:type="dcterms:W3CDTF">2020-08-24T10:48:00Z</dcterms:created>
  <dcterms:modified xsi:type="dcterms:W3CDTF">2020-08-25T15:59:00Z</dcterms:modified>
</cp:coreProperties>
</file>